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3244" w14:textId="77777777" w:rsidR="000F4900" w:rsidRDefault="00000000">
      <w:r>
        <w:t xml:space="preserve">This is the content of project-A. </w:t>
      </w:r>
      <w:ins w:id="0" w:author="User1" w:date="2023-03-06T19:10:00Z">
        <w:r>
          <w:t>Edited document content.</w:t>
        </w:r>
      </w:ins>
    </w:p>
    <w:sectPr w:rsidR="000F49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6BAB" w14:textId="77777777" w:rsidR="00F2251E" w:rsidRDefault="00F2251E">
      <w:pPr>
        <w:spacing w:after="0" w:line="240" w:lineRule="auto"/>
      </w:pPr>
      <w:r>
        <w:separator/>
      </w:r>
    </w:p>
  </w:endnote>
  <w:endnote w:type="continuationSeparator" w:id="0">
    <w:p w14:paraId="5F666CFD" w14:textId="77777777" w:rsidR="00F2251E" w:rsidRDefault="00F2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12BF" w14:textId="77777777" w:rsidR="00CB47DD" w:rsidRDefault="00CB47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D62CC" w14:textId="77777777" w:rsidR="00CB47DD" w:rsidRDefault="00CB47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0AD8A" w14:textId="77777777" w:rsidR="00CB47DD" w:rsidRDefault="00CB4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06A03" w14:textId="77777777" w:rsidR="00F2251E" w:rsidRDefault="00F2251E">
      <w:pPr>
        <w:spacing w:after="0" w:line="240" w:lineRule="auto"/>
      </w:pPr>
      <w:r>
        <w:separator/>
      </w:r>
    </w:p>
  </w:footnote>
  <w:footnote w:type="continuationSeparator" w:id="0">
    <w:p w14:paraId="19B6AD4B" w14:textId="77777777" w:rsidR="00F2251E" w:rsidRDefault="00F22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A7D3" w14:textId="77777777" w:rsidR="000F4900" w:rsidRDefault="00000000">
    <w:r>
      <w:rPr>
        <w:noProof/>
      </w:rPr>
      <mc:AlternateContent>
        <mc:Choice Requires="wps">
          <w:drawing>
            <wp:anchor distT="0" distB="0" distL="0" distR="0" simplePos="0" relativeHeight="2048" behindDoc="0" locked="0" layoutInCell="1" allowOverlap="1" wp14:anchorId="53C479C2" wp14:editId="337FE73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54C04FA" w14:textId="77777777" w:rsidR="000F4900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 xml:space="preserve">Created with a trial version of Syncfusion Word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library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ve:Fallback xmlns:ve="http://schemas.openxmlformats.org/markup-compatibility/2006" xmlns:a="http://schemas.openxmlformats.org/drawingml/2006/main" xmlns:pic="http://schemas.openxmlformats.org/drawingml/2006/picture"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3FCD" w14:textId="6F113E3F" w:rsidR="000F4900" w:rsidRDefault="000F49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973D" w14:textId="77777777" w:rsidR="000F4900" w:rsidRDefault="00000000">
    <w:r>
      <w:rPr>
        <w:noProof/>
      </w:rPr>
      <mc:AlternateContent>
        <mc:Choice Requires="wps">
          <w:drawing>
            <wp:anchor distT="0" distB="0" distL="0" distR="0" simplePos="0" relativeHeight="3072" behindDoc="0" locked="0" layoutInCell="1" allowOverlap="1" wp14:anchorId="4603AA33" wp14:editId="15A54EFB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01D3AE9B" w14:textId="77777777" w:rsidR="000F4900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 xml:space="preserve">Created with a trial version of Syncfusion Word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library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ve:Fallback xmlns:ve="http://schemas.openxmlformats.org/markup-compatibility/2006" xmlns:a="http://schemas.openxmlformats.org/drawingml/2006/main" xmlns:pic="http://schemas.openxmlformats.org/drawingml/2006/picture"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trackedChange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900"/>
    <w:rsid w:val="000F4900"/>
    <w:rsid w:val="003E2265"/>
    <w:rsid w:val="00403B21"/>
    <w:rsid w:val="00CB47DD"/>
    <w:rsid w:val="00F2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F8FA1"/>
  <w15:docId w15:val="{66E22556-E549-4681-A48F-51ADF146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after="0"/>
      <w:outlineLvl w:val="1"/>
    </w:pPr>
    <w:rPr>
      <w:rFonts w:ascii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after="0"/>
      <w:outlineLvl w:val="2"/>
    </w:pPr>
    <w:rPr>
      <w:rFonts w:ascii="Calibri Light" w:eastAsia="Calibri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after="0"/>
      <w:outlineLvl w:val="3"/>
    </w:pPr>
    <w:rPr>
      <w:rFonts w:ascii="Calibri Light" w:eastAsia="Calibri Light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after="0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after="0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Revision">
    <w:name w:val="Revision"/>
    <w:hidden/>
    <w:uiPriority w:val="99"/>
    <w:semiHidden/>
    <w:rsid w:val="003E2265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B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Gunasekaran T</cp:lastModifiedBy>
  <cp:revision>3</cp:revision>
  <dcterms:created xsi:type="dcterms:W3CDTF">2023-03-06T14:16:00Z</dcterms:created>
  <dcterms:modified xsi:type="dcterms:W3CDTF">2023-03-06T14:34:00Z</dcterms:modified>
</cp:coreProperties>
</file>